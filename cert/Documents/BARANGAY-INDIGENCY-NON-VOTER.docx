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9C51" w14:textId="0CA61506" w:rsidR="009E7765" w:rsidRPr="00CF13DC" w:rsidRDefault="001945A2" w:rsidP="00564F2C">
      <w:pPr>
        <w:ind w:left="720"/>
        <w:jc w:val="center"/>
      </w:pPr>
      <w:del w:id="0" w:author="Manolito Diaz" w:date="2023-07-10T13:53:00Z"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9808" behindDoc="1" locked="0" layoutInCell="1" allowOverlap="1" wp14:anchorId="08CC1B10" wp14:editId="75A8D35F">
                  <wp:simplePos x="0" y="0"/>
                  <wp:positionH relativeFrom="column">
                    <wp:posOffset>255988</wp:posOffset>
                  </wp:positionH>
                  <wp:positionV relativeFrom="paragraph">
                    <wp:posOffset>1523227</wp:posOffset>
                  </wp:positionV>
                  <wp:extent cx="2320290" cy="7487285"/>
                  <wp:effectExtent l="0" t="0" r="22860" b="18415"/>
                  <wp:wrapTopAndBottom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0290" cy="7487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1D1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CHAIRMAN</w:t>
                              </w:r>
                            </w:p>
                            <w:p w14:paraId="4CAF655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7FD03802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MANOLITO S. DIAZ</w:t>
                              </w:r>
                            </w:p>
                            <w:p w14:paraId="7201B0C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45E73BC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SANGGUNIAN MEMBERS</w:t>
                              </w:r>
                            </w:p>
                            <w:p w14:paraId="52ECFC6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689C2E0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ALICIA M. NATIVIDAD                       </w:t>
                              </w:r>
                            </w:p>
                            <w:p w14:paraId="4A9F5D6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Violence   Against Women &amp; Children</w:t>
                              </w:r>
                            </w:p>
                            <w:p w14:paraId="5ECEE021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4179362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MARK J. BRIONES</w:t>
                              </w:r>
                            </w:p>
                            <w:p w14:paraId="7C748F3C" w14:textId="224F75F1" w:rsidR="00461138" w:rsidRDefault="00461138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Bids and Awards</w:t>
                              </w:r>
                            </w:p>
                            <w:p w14:paraId="5D6C6548" w14:textId="77777777" w:rsidR="00461138" w:rsidRPr="00CA2DE8" w:rsidRDefault="00461138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EA7F2BA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ROGELIO B. ARANETA</w:t>
                              </w:r>
                            </w:p>
                            <w:p w14:paraId="2C177BD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Peace &amp; Order</w:t>
                              </w:r>
                            </w:p>
                            <w:p w14:paraId="1BF7091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F24F90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CHRISTOPHER L. ESTACIO</w:t>
                              </w:r>
                            </w:p>
                            <w:p w14:paraId="7873099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Appropriation</w:t>
                              </w:r>
                            </w:p>
                            <w:p w14:paraId="7043C397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Health</w:t>
                              </w:r>
                            </w:p>
                            <w:p w14:paraId="72B35AAF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5AADBE4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ANTHONY G. PANTOJA</w:t>
                              </w:r>
                            </w:p>
                            <w:p w14:paraId="66C29E7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Infrastructure and Committee on Clean &amp; Green</w:t>
                              </w:r>
                            </w:p>
                            <w:p w14:paraId="5345C62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36D04D64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RIGOBERTO C. LEONOR</w:t>
                              </w:r>
                            </w:p>
                            <w:p w14:paraId="7035D323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Sports</w:t>
                              </w:r>
                            </w:p>
                            <w:p w14:paraId="5BF1CF7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Environment</w:t>
                              </w:r>
                            </w:p>
                            <w:p w14:paraId="66AFE0E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04545A10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JOAN PAULINE P. YPOL</w:t>
                              </w:r>
                            </w:p>
                            <w:p w14:paraId="330FBE4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SK CHAIRMAN</w:t>
                              </w:r>
                            </w:p>
                            <w:p w14:paraId="7E027E0E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Youth Development</w:t>
                              </w:r>
                            </w:p>
                            <w:p w14:paraId="40AAD30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746D80D6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RONA ANN C. ROXAS</w:t>
                              </w:r>
                            </w:p>
                            <w:p w14:paraId="27F489C7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Secretary</w:t>
                              </w:r>
                            </w:p>
                            <w:p w14:paraId="6B5670D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E33778A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ELLEN S. ZOLETA</w:t>
                              </w:r>
                            </w:p>
                            <w:p w14:paraId="5AC52448" w14:textId="477DD328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Treasurer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C1B10" id="Rectangle 5" o:spid="_x0000_s1026" style="position:absolute;left:0;text-align:left;margin-left:20.15pt;margin-top:119.95pt;width:182.7pt;height:589.55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" filled="f" strokecolor="#1f3763 [1604]" strokeweight="1pt">
                  <v:textbox>
                    <w:txbxContent>
                      <w:p w14:paraId="41FE1D1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CHAIRMAN</w:t>
                        </w:r>
                      </w:p>
                      <w:p w14:paraId="4CAF655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7FD03802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MANOLITO S. DIAZ</w:t>
                        </w:r>
                      </w:p>
                      <w:p w14:paraId="7201B0C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45E73BC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SANGGUNIAN MEMBERS</w:t>
                        </w:r>
                      </w:p>
                      <w:p w14:paraId="52ECFC6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689C2E0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ALICIA M. NATIVIDAD                       </w:t>
                        </w:r>
                      </w:p>
                      <w:p w14:paraId="4A9F5D6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Violence   Against Women &amp; Children</w:t>
                        </w:r>
                      </w:p>
                      <w:p w14:paraId="5ECEE021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4179362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MARK J. BRIONES</w:t>
                        </w:r>
                      </w:p>
                      <w:p w14:paraId="7C748F3C" w14:textId="224F75F1" w:rsidR="00461138" w:rsidRDefault="00461138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Bids and Awards</w:t>
                        </w:r>
                      </w:p>
                      <w:p w14:paraId="5D6C6548" w14:textId="77777777" w:rsidR="00461138" w:rsidRPr="00CA2DE8" w:rsidRDefault="00461138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EA7F2BA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ROGELIO B. ARANETA</w:t>
                        </w:r>
                      </w:p>
                      <w:p w14:paraId="2C177BD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Peace &amp; Order</w:t>
                        </w:r>
                      </w:p>
                      <w:p w14:paraId="1BF7091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F24F90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CHRISTOPHER L. ESTACIO</w:t>
                        </w:r>
                      </w:p>
                      <w:p w14:paraId="7873099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Appropriation</w:t>
                        </w:r>
                      </w:p>
                      <w:p w14:paraId="7043C397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Health</w:t>
                        </w:r>
                      </w:p>
                      <w:p w14:paraId="72B35AAF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5AADBE4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ANTHONY G. PANTOJA</w:t>
                        </w:r>
                      </w:p>
                      <w:p w14:paraId="66C29E7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Infrastructure and Committee on Clean &amp; Green</w:t>
                        </w:r>
                      </w:p>
                      <w:p w14:paraId="5345C62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36D04D64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RIGOBERTO C. LEONOR</w:t>
                        </w:r>
                      </w:p>
                      <w:p w14:paraId="7035D323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Sports</w:t>
                        </w:r>
                      </w:p>
                      <w:p w14:paraId="5BF1CF7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Environment</w:t>
                        </w:r>
                      </w:p>
                      <w:p w14:paraId="66AFE0E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4545A10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JOAN PAULINE P. YPOL</w:t>
                        </w:r>
                      </w:p>
                      <w:p w14:paraId="330FBE4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SK CHAIRMAN</w:t>
                        </w:r>
                      </w:p>
                      <w:p w14:paraId="7E027E0E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Youth Development</w:t>
                        </w:r>
                      </w:p>
                      <w:p w14:paraId="40AAD30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746D80D6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RONA ANN C. ROXAS</w:t>
                        </w:r>
                      </w:p>
                      <w:p w14:paraId="27F489C7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Secretary</w:t>
                        </w:r>
                      </w:p>
                      <w:p w14:paraId="6B5670D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E33778A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ELLEN S. ZOLETA</w:t>
                        </w:r>
                      </w:p>
                      <w:p w14:paraId="5AC52448" w14:textId="477DD328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Treasurer</w:t>
                        </w:r>
                      </w:p>
                    </w:txbxContent>
                  </v:textbox>
                  <w10:wrap type="topAndBottom"/>
                </v: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6489566" wp14:editId="7AA8DF03">
                  <wp:simplePos x="0" y="0"/>
                  <wp:positionH relativeFrom="column">
                    <wp:posOffset>5445760</wp:posOffset>
                  </wp:positionH>
                  <wp:positionV relativeFrom="paragraph">
                    <wp:posOffset>33020</wp:posOffset>
                  </wp:positionV>
                  <wp:extent cx="809625" cy="1041400"/>
                  <wp:effectExtent l="0" t="0" r="9525" b="6350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9625" cy="1041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B4D45A3" id="Rectangle 16" o:spid="_x0000_s1026" style="position:absolute;margin-left:428.8pt;margin-top:2.6pt;width:63.75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" stroked="f" strokeweight="1pt">
                  <v:fill r:id="rId7" o:title="" recolor="t" rotate="t" type="frame"/>
                </v:rect>
              </w:pict>
            </mc:Fallback>
          </mc:AlternateContent>
        </w:r>
        <w:r w:rsidR="0050290B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5712" behindDoc="1" locked="0" layoutInCell="1" allowOverlap="1" wp14:anchorId="23F834C0" wp14:editId="509FA3A8">
                  <wp:simplePos x="0" y="0"/>
                  <wp:positionH relativeFrom="margin">
                    <wp:posOffset>151130</wp:posOffset>
                  </wp:positionH>
                  <wp:positionV relativeFrom="margin">
                    <wp:posOffset>-227965</wp:posOffset>
                  </wp:positionV>
                  <wp:extent cx="6941185" cy="9508490"/>
                  <wp:effectExtent l="0" t="0" r="12065" b="16510"/>
                  <wp:wrapSquare wrapText="bothSides"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941185" cy="950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72DF" w14:textId="0B8B21B3" w:rsidR="00461138" w:rsidRDefault="002E59EA" w:rsidP="002E59EA">
                              <w:pPr>
                                <w:ind w:left="3600" w:firstLine="720"/>
                              </w:pPr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66BDAF" wp14:editId="6D0B5712">
                                    <wp:extent cx="1478832" cy="691458"/>
                                    <wp:effectExtent l="0" t="0" r="7620" b="0"/>
                                    <wp:docPr id="1" name="Picture 1" descr="A logo of a fla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agong-Pilipinas-logo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967" t="6546" r="770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7399" cy="7281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8F84C3" w14:textId="5DE53FF7" w:rsidR="00461138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r w:rsidR="00461138" w:rsidRPr="008E326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Republic of the Philippines</w:t>
                              </w:r>
                            </w:p>
                            <w:p w14:paraId="62CB7B3F" w14:textId="001FBF84" w:rsidR="00461138" w:rsidRPr="002E59EA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2E59EA"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>OFFICE OF THE PUNONG BARANGAY</w:t>
                              </w:r>
                            </w:p>
                            <w:p w14:paraId="2B34BF6F" w14:textId="73988A3E" w:rsidR="00461138" w:rsidRDefault="002E59EA" w:rsidP="002E59EA">
                              <w:pPr>
                                <w:pStyle w:val="NoSpacing"/>
                                <w:pBdr>
                                  <w:bottom w:val="doub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 w:rsidR="0046113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Barangay 781 Zone 85 District V</w:t>
                              </w:r>
                            </w:p>
                            <w:p w14:paraId="2B9695FD" w14:textId="4D7917B5" w:rsidR="00461138" w:rsidRPr="00AC1547" w:rsidRDefault="00461138" w:rsidP="008E326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</w:t>
                              </w:r>
                              <w:r w:rsidRPr="00AC15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19903C0" w14:textId="15EB6025" w:rsidR="00461138" w:rsidRPr="002E59EA" w:rsidRDefault="00461138" w:rsidP="002E59EA">
                              <w:pPr>
                                <w:ind w:left="360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1" w:name="_Hlk138702025"/>
                              <w:proofErr w:type="gramStart"/>
                              <w:r w:rsidRPr="00F75A8A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 xml:space="preserve">BARANGAY  </w:t>
                              </w:r>
                              <w:bookmarkEnd w:id="1"/>
                              <w:r w:rsidR="00F251BE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INDIGENCY</w:t>
                              </w:r>
                              <w:proofErr w:type="gramEnd"/>
                            </w:p>
                            <w:p w14:paraId="06DEB9EC" w14:textId="69497798" w:rsidR="006730EF" w:rsidRDefault="006730EF" w:rsidP="005C1A2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2" w:name="_Hlk130392795"/>
                            </w:p>
                            <w:p w14:paraId="0AF9216D" w14:textId="55E043A4" w:rsidR="00461138" w:rsidRPr="0005400D" w:rsidRDefault="006730EF" w:rsidP="00C72236">
                              <w:pPr>
                                <w:pStyle w:val="NoSpacing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bookmarkEnd w:id="2"/>
                            </w:p>
                            <w:p w14:paraId="09652D1F" w14:textId="6D1E0AC7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</w:p>
                            <w:p w14:paraId="34907698" w14:textId="77777777" w:rsidR="000C21A1" w:rsidRPr="00527ACC" w:rsidRDefault="000C21A1" w:rsidP="00234138">
                              <w:pPr>
                                <w:pStyle w:val="NoSpacing"/>
                              </w:pPr>
                            </w:p>
                            <w:p w14:paraId="1A3A9497" w14:textId="46203882" w:rsidR="00461138" w:rsidRDefault="000C21A1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3B0D9C6E" w14:textId="03A2E0B4" w:rsidR="00897D1B" w:rsidRDefault="000C21A1" w:rsidP="00D73EFF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bookmarkStart w:id="3" w:name="_Hlk142588976"/>
                              <w:r w:rsidR="00897D1B">
                                <w:rPr>
                                  <w:sz w:val="24"/>
                                  <w:szCs w:val="24"/>
                                </w:rPr>
                                <w:t xml:space="preserve">                  </w:t>
                              </w:r>
                              <w:bookmarkEnd w:id="3"/>
                              <w:r w:rsidR="00D73EFF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1A931EED" w14:textId="77777777" w:rsidR="00D73EFF" w:rsidRDefault="00D73EFF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D3BDF55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420D7A5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FD98F55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DF18DFD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C2B5304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294E0BB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C2C52E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1DB9588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E9C395E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6959B93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B9FA325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480A72F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F681A06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EBAD231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EEF97ED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1D54214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CA0688C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D8DACCC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4C4BB02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8BEF79F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F35ADAC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B5CF8B1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2B1E9B5" w14:textId="3BA9E1C8" w:rsidR="000C21A1" w:rsidRDefault="000C21A1" w:rsidP="00A343A9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  <w:r w:rsidR="00A343A9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F479A35" w14:textId="77777777" w:rsidR="00A343A9" w:rsidRDefault="00A343A9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9F6D389" w14:textId="6BA94F43" w:rsidR="000C21A1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B67FA0" w14:textId="14B9E1DF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</w:p>
                            <w:p w14:paraId="7475EFFB" w14:textId="72B39F3C" w:rsidR="00461138" w:rsidRPr="004954E2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Pr="00C72236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bookmarkStart w:id="4" w:name="_Hlk129524369"/>
                              <w:r w:rsidR="00C72236" w:rsidRPr="00C72236">
                                <w:rPr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  <w:r w:rsidRPr="00C72236">
                                <w:rPr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ANOLITO S. DIAZ</w:t>
                              </w:r>
                              <w:bookmarkEnd w:id="4"/>
                            </w:p>
                            <w:p w14:paraId="2DF1B618" w14:textId="3C62725F" w:rsidR="00461138" w:rsidRDefault="00461138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</w:t>
                              </w:r>
                              <w:r w:rsidRPr="004E0878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E0878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Punong Baranga</w:t>
                              </w:r>
                              <w:r w:rsidR="00BE3ECE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  <w:p w14:paraId="2D85BB50" w14:textId="77777777" w:rsidR="00AB0AB5" w:rsidRDefault="00AB0AB5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CCDB316" w14:textId="7FFB9DE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078524" w14:textId="7EEF8BF1" w:rsidR="00461138" w:rsidRPr="00EA61F0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 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(not valid wit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out barangay dry seal)</w:t>
                              </w:r>
                            </w:p>
                            <w:p w14:paraId="3301BF79" w14:textId="6F8D2F08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6524969" w14:textId="76614A20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65A391" w14:textId="576928B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4CE3A0" w14:textId="38C572D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D2F2AE" w14:textId="7CB4B182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0AC030" w14:textId="02F3682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EEECECC" w14:textId="6CBA603E" w:rsidR="00461138" w:rsidRPr="006C2332" w:rsidRDefault="00461138" w:rsidP="00234138">
                              <w:pPr>
                                <w:pStyle w:val="NoSpacing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</w:t>
                              </w:r>
                              <w:r w:rsidRPr="006C233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(not valid without Barangay Seal)</w:t>
                              </w:r>
                            </w:p>
                            <w:p w14:paraId="73152593" w14:textId="77777777" w:rsidR="00461138" w:rsidRPr="005248C6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6C969D" w14:textId="0A0E3761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EC6731" w14:textId="7A650AD0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50B729" w14:textId="56B532DE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227CD8D" w14:textId="5C058D16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02704A" w14:textId="7F195293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F834C0" id="Rectangle 3" o:spid="_x0000_s1027" style="position:absolute;left:0;text-align:left;margin-left:11.9pt;margin-top:-17.95pt;width:546.55pt;height:748.7pt;z-index:-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" fillcolor="white [3201]" strokecolor="black [3200]" strokeweight="1pt">
                  <v:textbox>
                    <w:txbxContent>
                      <w:p w14:paraId="235672DF" w14:textId="0B8B21B3" w:rsidR="00461138" w:rsidRDefault="002E59EA" w:rsidP="002E59EA">
                        <w:pPr>
                          <w:ind w:left="3600" w:firstLine="720"/>
                        </w:pPr>
                        <w:r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D66BDAF" wp14:editId="6D0B5712">
                              <wp:extent cx="1478832" cy="691458"/>
                              <wp:effectExtent l="0" t="0" r="7620" b="0"/>
                              <wp:docPr id="1" name="Picture 1" descr="A logo of a fla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agong-Pilipinas-logo.jpg"/>
                                      <pic:cNvPicPr/>
                                    </pic:nvPicPr>
                                    <pic:blipFill rotWithShape="1"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967" t="6546" r="770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57399" cy="7281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8F84C3" w14:textId="5DE53FF7" w:rsidR="00461138" w:rsidRDefault="002E59EA" w:rsidP="002E59EA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  </w:t>
                        </w:r>
                        <w:r w:rsidR="00461138" w:rsidRPr="008E3261">
                          <w:rPr>
                            <w:b/>
                            <w:bCs/>
                            <w:sz w:val="26"/>
                            <w:szCs w:val="26"/>
                          </w:rPr>
                          <w:t>Republic of the Philippines</w:t>
                        </w:r>
                      </w:p>
                      <w:p w14:paraId="62CB7B3F" w14:textId="001FBF84" w:rsidR="00461138" w:rsidRPr="002E59EA" w:rsidRDefault="002E59EA" w:rsidP="002E59EA">
                        <w:pPr>
                          <w:pStyle w:val="NoSpacing"/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2E59EA"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>OFFICE OF THE PUNONG BARANGAY</w:t>
                        </w:r>
                      </w:p>
                      <w:p w14:paraId="2B34BF6F" w14:textId="73988A3E" w:rsidR="00461138" w:rsidRDefault="002E59EA" w:rsidP="002E59EA">
                        <w:pPr>
                          <w:pStyle w:val="NoSpacing"/>
                          <w:pBdr>
                            <w:bottom w:val="double" w:sz="6" w:space="1" w:color="auto"/>
                          </w:pBd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</w:t>
                        </w:r>
                        <w:r w:rsidR="00461138">
                          <w:rPr>
                            <w:b/>
                            <w:bCs/>
                            <w:sz w:val="26"/>
                            <w:szCs w:val="26"/>
                          </w:rPr>
                          <w:t>Barangay 781 Zone 85 District V</w:t>
                        </w:r>
                      </w:p>
                      <w:p w14:paraId="2B9695FD" w14:textId="4D7917B5" w:rsidR="00461138" w:rsidRPr="00AC1547" w:rsidRDefault="00461138" w:rsidP="008E3261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  <w:t xml:space="preserve">     </w:t>
                        </w:r>
                        <w:r w:rsidRPr="00AC154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19903C0" w14:textId="15EB6025" w:rsidR="00461138" w:rsidRPr="002E59EA" w:rsidRDefault="00461138" w:rsidP="002E59EA">
                        <w:pPr>
                          <w:ind w:left="36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bookmarkStart w:id="5" w:name="_Hlk138702025"/>
                        <w:proofErr w:type="gramStart"/>
                        <w:r w:rsidRPr="00F75A8A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BARANGAY  </w:t>
                        </w:r>
                        <w:bookmarkEnd w:id="5"/>
                        <w:r w:rsidR="00F251BE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INDIGENCY</w:t>
                        </w:r>
                        <w:proofErr w:type="gramEnd"/>
                      </w:p>
                      <w:p w14:paraId="06DEB9EC" w14:textId="69497798" w:rsidR="006730EF" w:rsidRDefault="006730EF" w:rsidP="005C1A2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bookmarkStart w:id="6" w:name="_Hlk130392795"/>
                      </w:p>
                      <w:p w14:paraId="0AF9216D" w14:textId="55E043A4" w:rsidR="00461138" w:rsidRPr="0005400D" w:rsidRDefault="006730EF" w:rsidP="00C72236">
                        <w:pPr>
                          <w:pStyle w:val="NoSpacing"/>
                          <w:ind w:left="43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0C21A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bookmarkEnd w:id="6"/>
                      </w:p>
                      <w:p w14:paraId="09652D1F" w14:textId="6D1E0AC7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</w:p>
                      <w:p w14:paraId="34907698" w14:textId="77777777" w:rsidR="000C21A1" w:rsidRPr="00527ACC" w:rsidRDefault="000C21A1" w:rsidP="00234138">
                        <w:pPr>
                          <w:pStyle w:val="NoSpacing"/>
                        </w:pPr>
                      </w:p>
                      <w:p w14:paraId="1A3A9497" w14:textId="46203882" w:rsidR="00461138" w:rsidRDefault="000C21A1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3B0D9C6E" w14:textId="03A2E0B4" w:rsidR="00897D1B" w:rsidRDefault="000C21A1" w:rsidP="00D73EFF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bookmarkStart w:id="7" w:name="_Hlk142588976"/>
                        <w:r w:rsidR="00897D1B">
                          <w:rPr>
                            <w:sz w:val="24"/>
                            <w:szCs w:val="24"/>
                          </w:rPr>
                          <w:t xml:space="preserve">                  </w:t>
                        </w:r>
                        <w:bookmarkEnd w:id="7"/>
                        <w:r w:rsidR="00D73EFF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1A931EED" w14:textId="77777777" w:rsidR="00D73EFF" w:rsidRDefault="00D73EFF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D3BDF55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420D7A5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FD98F55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DF18DFD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C2B5304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294E0BB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C2C52E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1DB9588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E9C395E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6959B93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B9FA325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480A72F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F681A06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EBAD231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EEF97ED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1D54214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CA0688C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D8DACCC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4C4BB02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8BEF79F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F35ADAC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B5CF8B1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2B1E9B5" w14:textId="3BA9E1C8" w:rsidR="000C21A1" w:rsidRDefault="000C21A1" w:rsidP="00A343A9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  <w:r w:rsidR="00A343A9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7F479A35" w14:textId="77777777" w:rsidR="00A343A9" w:rsidRDefault="00A343A9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9F6D389" w14:textId="6BA94F43" w:rsidR="000C21A1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B67FA0" w14:textId="14B9E1DF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</w:p>
                      <w:p w14:paraId="7475EFFB" w14:textId="72B39F3C" w:rsidR="00461138" w:rsidRPr="004954E2" w:rsidRDefault="00461138" w:rsidP="00234138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Pr="00C72236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        </w:t>
                        </w:r>
                        <w:bookmarkStart w:id="8" w:name="_Hlk129524369"/>
                        <w:r w:rsidR="00C72236" w:rsidRPr="00C72236">
                          <w:rPr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  <w:r w:rsidRPr="00C72236">
                          <w:rPr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ANOLITO S. DIAZ</w:t>
                        </w:r>
                        <w:bookmarkEnd w:id="8"/>
                      </w:p>
                      <w:p w14:paraId="2DF1B618" w14:textId="3C62725F" w:rsidR="00461138" w:rsidRDefault="00461138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</w:t>
                        </w:r>
                        <w:r w:rsidRPr="004E0878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E0878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Punong Baranga</w:t>
                        </w:r>
                        <w:r w:rsidR="00BE3ECE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  <w:p w14:paraId="2D85BB50" w14:textId="77777777" w:rsidR="00AB0AB5" w:rsidRDefault="00AB0AB5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CCDB316" w14:textId="7FFB9DE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3078524" w14:textId="7EEF8BF1" w:rsidR="00461138" w:rsidRPr="00EA61F0" w:rsidRDefault="00461138" w:rsidP="00234138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(not valid wit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out barangay dry seal)</w:t>
                        </w:r>
                      </w:p>
                      <w:p w14:paraId="3301BF79" w14:textId="6F8D2F08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6524969" w14:textId="76614A20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65A391" w14:textId="576928B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84CE3A0" w14:textId="38C572D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9D2F2AE" w14:textId="7CB4B182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B0AC030" w14:textId="02F3682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EEECECC" w14:textId="6CBA603E" w:rsidR="00461138" w:rsidRPr="006C2332" w:rsidRDefault="00461138" w:rsidP="00234138">
                        <w:pPr>
                          <w:pStyle w:val="NoSpacing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</w:t>
                        </w:r>
                        <w:r w:rsidRPr="006C2332">
                          <w:rPr>
                            <w:i/>
                            <w:iCs/>
                            <w:sz w:val="20"/>
                            <w:szCs w:val="20"/>
                          </w:rPr>
                          <w:t>(not valid without Barangay Seal)</w:t>
                        </w:r>
                      </w:p>
                      <w:p w14:paraId="73152593" w14:textId="77777777" w:rsidR="00461138" w:rsidRPr="005248C6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6C969D" w14:textId="0A0E3761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EC6731" w14:textId="7A650AD0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50B729" w14:textId="56B532DE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227CD8D" w14:textId="5C058D16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</w:p>
                      <w:p w14:paraId="5C02704A" w14:textId="7F195293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  <w10:wrap type="square" anchorx="margin" anchory="margin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43904" behindDoc="0" locked="1" layoutInCell="1" allowOverlap="1" wp14:anchorId="00D47235" wp14:editId="10DAD3B9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33655</wp:posOffset>
                  </wp:positionV>
                  <wp:extent cx="867410" cy="1040130"/>
                  <wp:effectExtent l="0" t="0" r="8890" b="7620"/>
                  <wp:wrapNone/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67410" cy="104013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19CA45F" id="Rectangle 9" o:spid="_x0000_s1026" style="position:absolute;margin-left:81.4pt;margin-top:2.65pt;width:68.3pt;height:81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" stroked="f" strokeweight="1pt">
                  <v:fill r:id="rId10" o:title="" recolor="t" rotate="t" type="frame"/>
                  <w10:anchorlock/>
                </v:rect>
              </w:pict>
            </mc:Fallback>
          </mc:AlternateContent>
        </w:r>
        <w:r w:rsidR="00650313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21C262D" wp14:editId="5A812C91">
                  <wp:simplePos x="0" y="0"/>
                  <wp:positionH relativeFrom="column">
                    <wp:posOffset>2774481</wp:posOffset>
                  </wp:positionH>
                  <wp:positionV relativeFrom="paragraph">
                    <wp:posOffset>6784975</wp:posOffset>
                  </wp:positionV>
                  <wp:extent cx="1375575" cy="1922973"/>
                  <wp:effectExtent l="0" t="0" r="0" b="127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5575" cy="1922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E65BF" w14:textId="28506065" w:rsidR="00461138" w:rsidRDefault="002E59EA">
                              <w:r w:rsidRPr="002E59EA">
                                <w:rPr>
                                  <w:noProof/>
                                </w:rPr>
                                <w:drawing>
                                  <wp:inline distT="0" distB="0" distL="0" distR="0" wp14:anchorId="67C66514" wp14:editId="57DA0CB0">
                                    <wp:extent cx="1186180" cy="1875072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alphaModFix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3629" cy="188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C262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0;text-align:left;margin-left:218.45pt;margin-top:534.25pt;width:108.3pt;height:15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" fillcolor="white [3201]" stroked="f" strokeweight=".5pt">
                  <v:textbox>
                    <w:txbxContent>
                      <w:p w14:paraId="0AFE65BF" w14:textId="28506065" w:rsidR="00461138" w:rsidRDefault="002E59EA">
                        <w:r w:rsidRPr="002E59EA">
                          <w:rPr>
                            <w:noProof/>
                          </w:rPr>
                          <w:drawing>
                            <wp:inline distT="0" distB="0" distL="0" distR="0" wp14:anchorId="67C66514" wp14:editId="57DA0CB0">
                              <wp:extent cx="1186180" cy="1875072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alphaModFix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3629" cy="188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574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0080" behindDoc="1" locked="0" layoutInCell="1" allowOverlap="1" wp14:anchorId="0B59397B" wp14:editId="6C42C484">
                  <wp:simplePos x="0" y="0"/>
                  <wp:positionH relativeFrom="column">
                    <wp:posOffset>3034042</wp:posOffset>
                  </wp:positionH>
                  <wp:positionV relativeFrom="paragraph">
                    <wp:posOffset>6635978</wp:posOffset>
                  </wp:positionV>
                  <wp:extent cx="1906438" cy="2104845"/>
                  <wp:effectExtent l="0" t="0" r="17780" b="1016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06438" cy="2104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DA272A4" id="Rectangle 4" o:spid="_x0000_s1026" style="position:absolute;margin-left:238.9pt;margin-top:522.5pt;width:150.1pt;height:165.75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4PdAIAADo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" fillcolor="#4472c4 [3204]" strokecolor="#1f3763 [1604]" strokeweight="1pt"/>
              </w:pict>
            </mc:Fallback>
          </mc:AlternateContent>
        </w:r>
        <w:r w:rsidR="00A4409E" w:rsidDel="003C06D1">
          <w:delText xml:space="preserve"> </w:delText>
        </w:r>
      </w:del>
    </w:p>
    <w:sectPr w:rsidR="009E7765" w:rsidRPr="00CF13DC" w:rsidSect="00696469">
      <w:pgSz w:w="12240" w:h="15840"/>
      <w:pgMar w:top="709" w:right="425" w:bottom="0" w:left="425" w:header="720" w:footer="720" w:gutter="0"/>
      <w:pgBorders w:offsetFrom="page">
        <w:top w:val="basicWideOutline" w:sz="6" w:space="10" w:color="1F4E79" w:themeColor="accent5" w:themeShade="80"/>
        <w:left w:val="basicWideOutline" w:sz="6" w:space="26" w:color="1F4E79" w:themeColor="accent5" w:themeShade="80"/>
        <w:bottom w:val="basicWideOutline" w:sz="6" w:space="26" w:color="1F4E79" w:themeColor="accent5" w:themeShade="80"/>
        <w:right w:val="basicWideOutline" w:sz="6" w:space="22" w:color="1F4E79" w:themeColor="accent5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2044429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olito Diaz">
    <w15:presenceInfo w15:providerId="Windows Live" w15:userId="3d1fbad91d52e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11E7"/>
    <w:rsid w:val="0000213D"/>
    <w:rsid w:val="00004F52"/>
    <w:rsid w:val="000056D4"/>
    <w:rsid w:val="0001243B"/>
    <w:rsid w:val="000132DF"/>
    <w:rsid w:val="000176C5"/>
    <w:rsid w:val="00027242"/>
    <w:rsid w:val="00030D1A"/>
    <w:rsid w:val="00034775"/>
    <w:rsid w:val="00034DD6"/>
    <w:rsid w:val="00035077"/>
    <w:rsid w:val="00037471"/>
    <w:rsid w:val="00041471"/>
    <w:rsid w:val="000435C9"/>
    <w:rsid w:val="00044F24"/>
    <w:rsid w:val="00044FC4"/>
    <w:rsid w:val="00051133"/>
    <w:rsid w:val="0005400D"/>
    <w:rsid w:val="00056656"/>
    <w:rsid w:val="00071915"/>
    <w:rsid w:val="00077376"/>
    <w:rsid w:val="000809AA"/>
    <w:rsid w:val="00090666"/>
    <w:rsid w:val="00095D04"/>
    <w:rsid w:val="000962C9"/>
    <w:rsid w:val="000A284C"/>
    <w:rsid w:val="000A72AF"/>
    <w:rsid w:val="000B1D48"/>
    <w:rsid w:val="000B44B1"/>
    <w:rsid w:val="000B71F3"/>
    <w:rsid w:val="000C21A1"/>
    <w:rsid w:val="000C5323"/>
    <w:rsid w:val="000C6C7A"/>
    <w:rsid w:val="000D0275"/>
    <w:rsid w:val="000D0B0D"/>
    <w:rsid w:val="000D0DF7"/>
    <w:rsid w:val="000D1C05"/>
    <w:rsid w:val="000D2407"/>
    <w:rsid w:val="000D482D"/>
    <w:rsid w:val="000D5861"/>
    <w:rsid w:val="000D6736"/>
    <w:rsid w:val="000E0C11"/>
    <w:rsid w:val="000E153B"/>
    <w:rsid w:val="000E17A4"/>
    <w:rsid w:val="000E1887"/>
    <w:rsid w:val="000E2293"/>
    <w:rsid w:val="000F2C49"/>
    <w:rsid w:val="000F3830"/>
    <w:rsid w:val="000F708E"/>
    <w:rsid w:val="00101236"/>
    <w:rsid w:val="001021EF"/>
    <w:rsid w:val="00105D3E"/>
    <w:rsid w:val="0010611E"/>
    <w:rsid w:val="001076ED"/>
    <w:rsid w:val="00110EF1"/>
    <w:rsid w:val="00112816"/>
    <w:rsid w:val="00113469"/>
    <w:rsid w:val="00121005"/>
    <w:rsid w:val="0012273D"/>
    <w:rsid w:val="00127FF0"/>
    <w:rsid w:val="00130398"/>
    <w:rsid w:val="001314CE"/>
    <w:rsid w:val="00131E72"/>
    <w:rsid w:val="00137B74"/>
    <w:rsid w:val="00141804"/>
    <w:rsid w:val="001431F9"/>
    <w:rsid w:val="00151256"/>
    <w:rsid w:val="00155A1D"/>
    <w:rsid w:val="00157FB1"/>
    <w:rsid w:val="00164163"/>
    <w:rsid w:val="00164A0F"/>
    <w:rsid w:val="001703F3"/>
    <w:rsid w:val="001706D1"/>
    <w:rsid w:val="00172391"/>
    <w:rsid w:val="001748E6"/>
    <w:rsid w:val="00175E62"/>
    <w:rsid w:val="00177E88"/>
    <w:rsid w:val="001814D4"/>
    <w:rsid w:val="00184C67"/>
    <w:rsid w:val="00184DFE"/>
    <w:rsid w:val="00191F39"/>
    <w:rsid w:val="001945A2"/>
    <w:rsid w:val="001A282F"/>
    <w:rsid w:val="001A2C1E"/>
    <w:rsid w:val="001A3003"/>
    <w:rsid w:val="001A3C45"/>
    <w:rsid w:val="001A56AA"/>
    <w:rsid w:val="001A6052"/>
    <w:rsid w:val="001A786B"/>
    <w:rsid w:val="001B1678"/>
    <w:rsid w:val="001B2DF2"/>
    <w:rsid w:val="001B3644"/>
    <w:rsid w:val="001B5C2B"/>
    <w:rsid w:val="001D57FD"/>
    <w:rsid w:val="001D646A"/>
    <w:rsid w:val="001E6ABB"/>
    <w:rsid w:val="001E6C33"/>
    <w:rsid w:val="001F02DA"/>
    <w:rsid w:val="001F3681"/>
    <w:rsid w:val="001F3BAE"/>
    <w:rsid w:val="001F404F"/>
    <w:rsid w:val="001F7EF8"/>
    <w:rsid w:val="00206310"/>
    <w:rsid w:val="00206EAC"/>
    <w:rsid w:val="0020757F"/>
    <w:rsid w:val="00207EDA"/>
    <w:rsid w:val="0021381D"/>
    <w:rsid w:val="0021735B"/>
    <w:rsid w:val="00217B6D"/>
    <w:rsid w:val="002227EF"/>
    <w:rsid w:val="0022317A"/>
    <w:rsid w:val="00224DC0"/>
    <w:rsid w:val="00224F78"/>
    <w:rsid w:val="0022695C"/>
    <w:rsid w:val="00234138"/>
    <w:rsid w:val="00235F0D"/>
    <w:rsid w:val="0023689D"/>
    <w:rsid w:val="002439C7"/>
    <w:rsid w:val="002553B8"/>
    <w:rsid w:val="00255887"/>
    <w:rsid w:val="00255AD3"/>
    <w:rsid w:val="002577CA"/>
    <w:rsid w:val="002609BA"/>
    <w:rsid w:val="00261B92"/>
    <w:rsid w:val="00263203"/>
    <w:rsid w:val="0026477F"/>
    <w:rsid w:val="00270A6B"/>
    <w:rsid w:val="002711B3"/>
    <w:rsid w:val="00271E6B"/>
    <w:rsid w:val="00281C00"/>
    <w:rsid w:val="00282279"/>
    <w:rsid w:val="00283232"/>
    <w:rsid w:val="002835CB"/>
    <w:rsid w:val="00286846"/>
    <w:rsid w:val="00287763"/>
    <w:rsid w:val="00293B96"/>
    <w:rsid w:val="00293DEC"/>
    <w:rsid w:val="00295D9E"/>
    <w:rsid w:val="00296A58"/>
    <w:rsid w:val="002A0B26"/>
    <w:rsid w:val="002A7AED"/>
    <w:rsid w:val="002B1140"/>
    <w:rsid w:val="002B2361"/>
    <w:rsid w:val="002B3381"/>
    <w:rsid w:val="002B3AAC"/>
    <w:rsid w:val="002C0EA2"/>
    <w:rsid w:val="002C489C"/>
    <w:rsid w:val="002D15AB"/>
    <w:rsid w:val="002D4803"/>
    <w:rsid w:val="002D564C"/>
    <w:rsid w:val="002E1501"/>
    <w:rsid w:val="002E2CC5"/>
    <w:rsid w:val="002E54FD"/>
    <w:rsid w:val="002E56C5"/>
    <w:rsid w:val="002E59EA"/>
    <w:rsid w:val="002F1E36"/>
    <w:rsid w:val="002F48EB"/>
    <w:rsid w:val="00303A69"/>
    <w:rsid w:val="003051DB"/>
    <w:rsid w:val="00313999"/>
    <w:rsid w:val="00317CA8"/>
    <w:rsid w:val="00320542"/>
    <w:rsid w:val="003209E1"/>
    <w:rsid w:val="003347E7"/>
    <w:rsid w:val="003348A3"/>
    <w:rsid w:val="003465FC"/>
    <w:rsid w:val="00347A02"/>
    <w:rsid w:val="0036408F"/>
    <w:rsid w:val="0036428A"/>
    <w:rsid w:val="00365B34"/>
    <w:rsid w:val="00366263"/>
    <w:rsid w:val="003708A6"/>
    <w:rsid w:val="00370DE2"/>
    <w:rsid w:val="00371BFA"/>
    <w:rsid w:val="003769A7"/>
    <w:rsid w:val="00380612"/>
    <w:rsid w:val="00380DB7"/>
    <w:rsid w:val="00392488"/>
    <w:rsid w:val="00392952"/>
    <w:rsid w:val="00392C73"/>
    <w:rsid w:val="003955F3"/>
    <w:rsid w:val="00395931"/>
    <w:rsid w:val="003A0124"/>
    <w:rsid w:val="003A2DC4"/>
    <w:rsid w:val="003B0991"/>
    <w:rsid w:val="003B7731"/>
    <w:rsid w:val="003C06D1"/>
    <w:rsid w:val="003C3812"/>
    <w:rsid w:val="003C5360"/>
    <w:rsid w:val="003C551C"/>
    <w:rsid w:val="003D0267"/>
    <w:rsid w:val="003D0F11"/>
    <w:rsid w:val="003D1F52"/>
    <w:rsid w:val="003D27EC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0653B"/>
    <w:rsid w:val="004078FC"/>
    <w:rsid w:val="00415871"/>
    <w:rsid w:val="004172D7"/>
    <w:rsid w:val="004207D4"/>
    <w:rsid w:val="00422456"/>
    <w:rsid w:val="004247C0"/>
    <w:rsid w:val="00432628"/>
    <w:rsid w:val="004374F2"/>
    <w:rsid w:val="00447823"/>
    <w:rsid w:val="004520A9"/>
    <w:rsid w:val="00453F2A"/>
    <w:rsid w:val="00455D22"/>
    <w:rsid w:val="00457CD8"/>
    <w:rsid w:val="00461138"/>
    <w:rsid w:val="004618C4"/>
    <w:rsid w:val="00472E52"/>
    <w:rsid w:val="00486883"/>
    <w:rsid w:val="00486A86"/>
    <w:rsid w:val="00487827"/>
    <w:rsid w:val="00491E24"/>
    <w:rsid w:val="004954E2"/>
    <w:rsid w:val="004A1DD4"/>
    <w:rsid w:val="004A3795"/>
    <w:rsid w:val="004B57ED"/>
    <w:rsid w:val="004C392D"/>
    <w:rsid w:val="004C4CB7"/>
    <w:rsid w:val="004C519A"/>
    <w:rsid w:val="004D079D"/>
    <w:rsid w:val="004D3086"/>
    <w:rsid w:val="004D377D"/>
    <w:rsid w:val="004D39D9"/>
    <w:rsid w:val="004D5012"/>
    <w:rsid w:val="004D5A0D"/>
    <w:rsid w:val="004D79B9"/>
    <w:rsid w:val="004E0878"/>
    <w:rsid w:val="004E09E6"/>
    <w:rsid w:val="004E1B35"/>
    <w:rsid w:val="004F0A49"/>
    <w:rsid w:val="004F5B3F"/>
    <w:rsid w:val="004F6FDF"/>
    <w:rsid w:val="0050185C"/>
    <w:rsid w:val="0050290B"/>
    <w:rsid w:val="00503481"/>
    <w:rsid w:val="00504349"/>
    <w:rsid w:val="00504EFB"/>
    <w:rsid w:val="00505819"/>
    <w:rsid w:val="00507A02"/>
    <w:rsid w:val="00510510"/>
    <w:rsid w:val="00511C53"/>
    <w:rsid w:val="00512555"/>
    <w:rsid w:val="00514B31"/>
    <w:rsid w:val="0051570D"/>
    <w:rsid w:val="0051619C"/>
    <w:rsid w:val="005209E3"/>
    <w:rsid w:val="005245B5"/>
    <w:rsid w:val="005248C6"/>
    <w:rsid w:val="005255AD"/>
    <w:rsid w:val="00527ACC"/>
    <w:rsid w:val="005308BD"/>
    <w:rsid w:val="0053329E"/>
    <w:rsid w:val="00535F22"/>
    <w:rsid w:val="0054048F"/>
    <w:rsid w:val="00541B63"/>
    <w:rsid w:val="005437E7"/>
    <w:rsid w:val="005438BE"/>
    <w:rsid w:val="00544B77"/>
    <w:rsid w:val="00550288"/>
    <w:rsid w:val="00553C5C"/>
    <w:rsid w:val="00556798"/>
    <w:rsid w:val="005576A8"/>
    <w:rsid w:val="00560368"/>
    <w:rsid w:val="00563359"/>
    <w:rsid w:val="00564F2C"/>
    <w:rsid w:val="00570E63"/>
    <w:rsid w:val="00574F5A"/>
    <w:rsid w:val="00576F75"/>
    <w:rsid w:val="0058366C"/>
    <w:rsid w:val="0058500C"/>
    <w:rsid w:val="00590653"/>
    <w:rsid w:val="00594120"/>
    <w:rsid w:val="0059616F"/>
    <w:rsid w:val="005A01AD"/>
    <w:rsid w:val="005A12A7"/>
    <w:rsid w:val="005A1AF7"/>
    <w:rsid w:val="005A2480"/>
    <w:rsid w:val="005A601F"/>
    <w:rsid w:val="005C1A2B"/>
    <w:rsid w:val="005C1FA5"/>
    <w:rsid w:val="005C45AD"/>
    <w:rsid w:val="005C4D15"/>
    <w:rsid w:val="005C66E9"/>
    <w:rsid w:val="005D14DA"/>
    <w:rsid w:val="005D48C3"/>
    <w:rsid w:val="005E1EDD"/>
    <w:rsid w:val="005E7BB1"/>
    <w:rsid w:val="005F1AFA"/>
    <w:rsid w:val="005F2E05"/>
    <w:rsid w:val="005F40B1"/>
    <w:rsid w:val="005F49D3"/>
    <w:rsid w:val="005F4B5B"/>
    <w:rsid w:val="005F7C52"/>
    <w:rsid w:val="00610BA2"/>
    <w:rsid w:val="00615F6C"/>
    <w:rsid w:val="006217F5"/>
    <w:rsid w:val="00621EA9"/>
    <w:rsid w:val="00624EC2"/>
    <w:rsid w:val="00626A1F"/>
    <w:rsid w:val="0062721A"/>
    <w:rsid w:val="00632438"/>
    <w:rsid w:val="00641154"/>
    <w:rsid w:val="00643CDC"/>
    <w:rsid w:val="00645026"/>
    <w:rsid w:val="00650313"/>
    <w:rsid w:val="0065286D"/>
    <w:rsid w:val="00654537"/>
    <w:rsid w:val="006545C9"/>
    <w:rsid w:val="006559E8"/>
    <w:rsid w:val="00657AFA"/>
    <w:rsid w:val="00662B6B"/>
    <w:rsid w:val="00663470"/>
    <w:rsid w:val="00667F73"/>
    <w:rsid w:val="00671B2A"/>
    <w:rsid w:val="006730EF"/>
    <w:rsid w:val="0067749A"/>
    <w:rsid w:val="00680255"/>
    <w:rsid w:val="00681F5B"/>
    <w:rsid w:val="0068325C"/>
    <w:rsid w:val="006844AB"/>
    <w:rsid w:val="00693E7D"/>
    <w:rsid w:val="00695FB7"/>
    <w:rsid w:val="00696469"/>
    <w:rsid w:val="006974B3"/>
    <w:rsid w:val="006A0245"/>
    <w:rsid w:val="006A0AA8"/>
    <w:rsid w:val="006A4807"/>
    <w:rsid w:val="006A56E1"/>
    <w:rsid w:val="006A775D"/>
    <w:rsid w:val="006B2843"/>
    <w:rsid w:val="006C2332"/>
    <w:rsid w:val="006C3132"/>
    <w:rsid w:val="006C525D"/>
    <w:rsid w:val="006C7DBE"/>
    <w:rsid w:val="006D0575"/>
    <w:rsid w:val="006D1BEE"/>
    <w:rsid w:val="006D2792"/>
    <w:rsid w:val="006D3E72"/>
    <w:rsid w:val="006D6997"/>
    <w:rsid w:val="006D72EA"/>
    <w:rsid w:val="006D7BFD"/>
    <w:rsid w:val="006E102D"/>
    <w:rsid w:val="006E7D03"/>
    <w:rsid w:val="006F00A8"/>
    <w:rsid w:val="006F022A"/>
    <w:rsid w:val="006F285A"/>
    <w:rsid w:val="00701113"/>
    <w:rsid w:val="00711BD2"/>
    <w:rsid w:val="00711FF7"/>
    <w:rsid w:val="00723BD5"/>
    <w:rsid w:val="00724970"/>
    <w:rsid w:val="0073037B"/>
    <w:rsid w:val="00731CFA"/>
    <w:rsid w:val="00731FA6"/>
    <w:rsid w:val="00737B8E"/>
    <w:rsid w:val="00740D9A"/>
    <w:rsid w:val="00743E64"/>
    <w:rsid w:val="00744C66"/>
    <w:rsid w:val="007458D7"/>
    <w:rsid w:val="00745C5E"/>
    <w:rsid w:val="007520B6"/>
    <w:rsid w:val="007520CE"/>
    <w:rsid w:val="00754EA3"/>
    <w:rsid w:val="00765A3B"/>
    <w:rsid w:val="007668F0"/>
    <w:rsid w:val="0077011D"/>
    <w:rsid w:val="0078223D"/>
    <w:rsid w:val="00794AAF"/>
    <w:rsid w:val="00794E6D"/>
    <w:rsid w:val="007965C0"/>
    <w:rsid w:val="0079751F"/>
    <w:rsid w:val="007A18A2"/>
    <w:rsid w:val="007A3654"/>
    <w:rsid w:val="007A7D2E"/>
    <w:rsid w:val="007B1550"/>
    <w:rsid w:val="007B2073"/>
    <w:rsid w:val="007B26FE"/>
    <w:rsid w:val="007B2779"/>
    <w:rsid w:val="007B35B2"/>
    <w:rsid w:val="007B4D1C"/>
    <w:rsid w:val="007B61E8"/>
    <w:rsid w:val="007B6F14"/>
    <w:rsid w:val="007B72F3"/>
    <w:rsid w:val="007B7396"/>
    <w:rsid w:val="007C3A99"/>
    <w:rsid w:val="007C6AFB"/>
    <w:rsid w:val="007D097E"/>
    <w:rsid w:val="007D267A"/>
    <w:rsid w:val="007D5AB9"/>
    <w:rsid w:val="007D7F3D"/>
    <w:rsid w:val="007E10DD"/>
    <w:rsid w:val="007E12D2"/>
    <w:rsid w:val="007E1CBE"/>
    <w:rsid w:val="007E2D7D"/>
    <w:rsid w:val="007E3C41"/>
    <w:rsid w:val="007E4508"/>
    <w:rsid w:val="007E67DA"/>
    <w:rsid w:val="007F0E7E"/>
    <w:rsid w:val="007F1FDC"/>
    <w:rsid w:val="007F36EC"/>
    <w:rsid w:val="007F3F8C"/>
    <w:rsid w:val="007F6B42"/>
    <w:rsid w:val="007F7108"/>
    <w:rsid w:val="00803861"/>
    <w:rsid w:val="008064A0"/>
    <w:rsid w:val="008073C9"/>
    <w:rsid w:val="00812A17"/>
    <w:rsid w:val="00815EFA"/>
    <w:rsid w:val="00817FEB"/>
    <w:rsid w:val="0082164A"/>
    <w:rsid w:val="00822BC4"/>
    <w:rsid w:val="0082781E"/>
    <w:rsid w:val="00832D8D"/>
    <w:rsid w:val="00837435"/>
    <w:rsid w:val="008421B6"/>
    <w:rsid w:val="00850C30"/>
    <w:rsid w:val="008518AF"/>
    <w:rsid w:val="008532CF"/>
    <w:rsid w:val="008546C9"/>
    <w:rsid w:val="00855F85"/>
    <w:rsid w:val="00857D52"/>
    <w:rsid w:val="00863D0D"/>
    <w:rsid w:val="008666E7"/>
    <w:rsid w:val="00867DCF"/>
    <w:rsid w:val="00872E3B"/>
    <w:rsid w:val="00875C63"/>
    <w:rsid w:val="00876A49"/>
    <w:rsid w:val="008804C9"/>
    <w:rsid w:val="008904F9"/>
    <w:rsid w:val="008946DD"/>
    <w:rsid w:val="00895BC5"/>
    <w:rsid w:val="008971E5"/>
    <w:rsid w:val="00897D1B"/>
    <w:rsid w:val="008A0216"/>
    <w:rsid w:val="008A163B"/>
    <w:rsid w:val="008A21EC"/>
    <w:rsid w:val="008A2932"/>
    <w:rsid w:val="008B4786"/>
    <w:rsid w:val="008C19A9"/>
    <w:rsid w:val="008C368A"/>
    <w:rsid w:val="008C6B5D"/>
    <w:rsid w:val="008D18D6"/>
    <w:rsid w:val="008D37EC"/>
    <w:rsid w:val="008D6390"/>
    <w:rsid w:val="008E0D96"/>
    <w:rsid w:val="008E2EBA"/>
    <w:rsid w:val="008E3261"/>
    <w:rsid w:val="008E4125"/>
    <w:rsid w:val="008E68A3"/>
    <w:rsid w:val="008F14BF"/>
    <w:rsid w:val="008F2588"/>
    <w:rsid w:val="00903316"/>
    <w:rsid w:val="0090625F"/>
    <w:rsid w:val="00906A71"/>
    <w:rsid w:val="00911099"/>
    <w:rsid w:val="00914574"/>
    <w:rsid w:val="00914657"/>
    <w:rsid w:val="00921BED"/>
    <w:rsid w:val="0092219F"/>
    <w:rsid w:val="00923697"/>
    <w:rsid w:val="0092378C"/>
    <w:rsid w:val="00927D95"/>
    <w:rsid w:val="009300A8"/>
    <w:rsid w:val="009336EA"/>
    <w:rsid w:val="00933724"/>
    <w:rsid w:val="00934390"/>
    <w:rsid w:val="009419EC"/>
    <w:rsid w:val="00942D63"/>
    <w:rsid w:val="00956E94"/>
    <w:rsid w:val="00957B9F"/>
    <w:rsid w:val="009603C4"/>
    <w:rsid w:val="00963A14"/>
    <w:rsid w:val="009665DA"/>
    <w:rsid w:val="00981288"/>
    <w:rsid w:val="0098190B"/>
    <w:rsid w:val="00996D58"/>
    <w:rsid w:val="009A3A90"/>
    <w:rsid w:val="009A6F02"/>
    <w:rsid w:val="009B1E16"/>
    <w:rsid w:val="009B24BA"/>
    <w:rsid w:val="009B4B87"/>
    <w:rsid w:val="009B637B"/>
    <w:rsid w:val="009B64FF"/>
    <w:rsid w:val="009B6555"/>
    <w:rsid w:val="009B6E56"/>
    <w:rsid w:val="009D2949"/>
    <w:rsid w:val="009D35AA"/>
    <w:rsid w:val="009D453F"/>
    <w:rsid w:val="009D6AFA"/>
    <w:rsid w:val="009D6FA9"/>
    <w:rsid w:val="009E7765"/>
    <w:rsid w:val="009F4874"/>
    <w:rsid w:val="009F4F04"/>
    <w:rsid w:val="00A02043"/>
    <w:rsid w:val="00A030B1"/>
    <w:rsid w:val="00A14B86"/>
    <w:rsid w:val="00A15D4B"/>
    <w:rsid w:val="00A20861"/>
    <w:rsid w:val="00A26151"/>
    <w:rsid w:val="00A30181"/>
    <w:rsid w:val="00A31330"/>
    <w:rsid w:val="00A343A9"/>
    <w:rsid w:val="00A41F6C"/>
    <w:rsid w:val="00A43C51"/>
    <w:rsid w:val="00A4409E"/>
    <w:rsid w:val="00A450AF"/>
    <w:rsid w:val="00A475D0"/>
    <w:rsid w:val="00A54C35"/>
    <w:rsid w:val="00A56E21"/>
    <w:rsid w:val="00A57204"/>
    <w:rsid w:val="00A57CD7"/>
    <w:rsid w:val="00A60BA9"/>
    <w:rsid w:val="00A642E9"/>
    <w:rsid w:val="00A71163"/>
    <w:rsid w:val="00A752B6"/>
    <w:rsid w:val="00A77082"/>
    <w:rsid w:val="00A771FE"/>
    <w:rsid w:val="00A77826"/>
    <w:rsid w:val="00A80EDA"/>
    <w:rsid w:val="00A86A58"/>
    <w:rsid w:val="00A86DF3"/>
    <w:rsid w:val="00A87F63"/>
    <w:rsid w:val="00A9047B"/>
    <w:rsid w:val="00A90AB7"/>
    <w:rsid w:val="00A92CBD"/>
    <w:rsid w:val="00A92EEE"/>
    <w:rsid w:val="00A9564F"/>
    <w:rsid w:val="00AA1DBF"/>
    <w:rsid w:val="00AA5FBC"/>
    <w:rsid w:val="00AB0AB5"/>
    <w:rsid w:val="00AB689B"/>
    <w:rsid w:val="00AB6D6A"/>
    <w:rsid w:val="00AC1547"/>
    <w:rsid w:val="00AC48EE"/>
    <w:rsid w:val="00AC5E2B"/>
    <w:rsid w:val="00AD0059"/>
    <w:rsid w:val="00AD02F2"/>
    <w:rsid w:val="00AD0C77"/>
    <w:rsid w:val="00AD2F5C"/>
    <w:rsid w:val="00AE13D2"/>
    <w:rsid w:val="00AE1742"/>
    <w:rsid w:val="00AE3365"/>
    <w:rsid w:val="00AE6E0C"/>
    <w:rsid w:val="00AF2445"/>
    <w:rsid w:val="00AF74D0"/>
    <w:rsid w:val="00B0528C"/>
    <w:rsid w:val="00B15681"/>
    <w:rsid w:val="00B16B7A"/>
    <w:rsid w:val="00B2690A"/>
    <w:rsid w:val="00B31BED"/>
    <w:rsid w:val="00B33B68"/>
    <w:rsid w:val="00B420A7"/>
    <w:rsid w:val="00B46122"/>
    <w:rsid w:val="00B53AC3"/>
    <w:rsid w:val="00B53B5C"/>
    <w:rsid w:val="00B53C71"/>
    <w:rsid w:val="00B56AD8"/>
    <w:rsid w:val="00B56E26"/>
    <w:rsid w:val="00B56EE1"/>
    <w:rsid w:val="00B601F4"/>
    <w:rsid w:val="00B60953"/>
    <w:rsid w:val="00B632B3"/>
    <w:rsid w:val="00B64490"/>
    <w:rsid w:val="00B72DF4"/>
    <w:rsid w:val="00B74804"/>
    <w:rsid w:val="00B7679F"/>
    <w:rsid w:val="00B80270"/>
    <w:rsid w:val="00B8433F"/>
    <w:rsid w:val="00B858E7"/>
    <w:rsid w:val="00B87ECA"/>
    <w:rsid w:val="00B91541"/>
    <w:rsid w:val="00B9697D"/>
    <w:rsid w:val="00BA63C7"/>
    <w:rsid w:val="00BB2BD2"/>
    <w:rsid w:val="00BB474C"/>
    <w:rsid w:val="00BC2262"/>
    <w:rsid w:val="00BD2B6C"/>
    <w:rsid w:val="00BD3E8A"/>
    <w:rsid w:val="00BD6AED"/>
    <w:rsid w:val="00BD6F13"/>
    <w:rsid w:val="00BE30F9"/>
    <w:rsid w:val="00BE3ECE"/>
    <w:rsid w:val="00BE6098"/>
    <w:rsid w:val="00BF0E91"/>
    <w:rsid w:val="00BF366C"/>
    <w:rsid w:val="00BF5A09"/>
    <w:rsid w:val="00C01CCD"/>
    <w:rsid w:val="00C03FCF"/>
    <w:rsid w:val="00C04797"/>
    <w:rsid w:val="00C07B91"/>
    <w:rsid w:val="00C10184"/>
    <w:rsid w:val="00C11D38"/>
    <w:rsid w:val="00C12287"/>
    <w:rsid w:val="00C146D1"/>
    <w:rsid w:val="00C173F4"/>
    <w:rsid w:val="00C24A8A"/>
    <w:rsid w:val="00C24F0E"/>
    <w:rsid w:val="00C27A45"/>
    <w:rsid w:val="00C30A52"/>
    <w:rsid w:val="00C34627"/>
    <w:rsid w:val="00C34A64"/>
    <w:rsid w:val="00C35A73"/>
    <w:rsid w:val="00C36DE1"/>
    <w:rsid w:val="00C37319"/>
    <w:rsid w:val="00C444DA"/>
    <w:rsid w:val="00C50C7A"/>
    <w:rsid w:val="00C573E2"/>
    <w:rsid w:val="00C6196C"/>
    <w:rsid w:val="00C62433"/>
    <w:rsid w:val="00C63CC6"/>
    <w:rsid w:val="00C65569"/>
    <w:rsid w:val="00C671F4"/>
    <w:rsid w:val="00C72236"/>
    <w:rsid w:val="00C74BF5"/>
    <w:rsid w:val="00C77FBF"/>
    <w:rsid w:val="00C80680"/>
    <w:rsid w:val="00C86581"/>
    <w:rsid w:val="00C86BAF"/>
    <w:rsid w:val="00C86EBB"/>
    <w:rsid w:val="00C8713B"/>
    <w:rsid w:val="00C877DA"/>
    <w:rsid w:val="00C90430"/>
    <w:rsid w:val="00C93619"/>
    <w:rsid w:val="00C9487F"/>
    <w:rsid w:val="00C95031"/>
    <w:rsid w:val="00CA2DE8"/>
    <w:rsid w:val="00CB4F87"/>
    <w:rsid w:val="00CB609A"/>
    <w:rsid w:val="00CB60C2"/>
    <w:rsid w:val="00CC1110"/>
    <w:rsid w:val="00CC1AC1"/>
    <w:rsid w:val="00CC6D6D"/>
    <w:rsid w:val="00CD0CCE"/>
    <w:rsid w:val="00CD0D4E"/>
    <w:rsid w:val="00CE0D11"/>
    <w:rsid w:val="00CE162A"/>
    <w:rsid w:val="00CE4472"/>
    <w:rsid w:val="00CE56F5"/>
    <w:rsid w:val="00CF13DC"/>
    <w:rsid w:val="00CF657B"/>
    <w:rsid w:val="00D04FA7"/>
    <w:rsid w:val="00D068F0"/>
    <w:rsid w:val="00D104CE"/>
    <w:rsid w:val="00D11A75"/>
    <w:rsid w:val="00D17158"/>
    <w:rsid w:val="00D200BF"/>
    <w:rsid w:val="00D24BA2"/>
    <w:rsid w:val="00D27D44"/>
    <w:rsid w:val="00D32B7F"/>
    <w:rsid w:val="00D32D95"/>
    <w:rsid w:val="00D34BA0"/>
    <w:rsid w:val="00D469AD"/>
    <w:rsid w:val="00D53373"/>
    <w:rsid w:val="00D5435F"/>
    <w:rsid w:val="00D556FD"/>
    <w:rsid w:val="00D621A4"/>
    <w:rsid w:val="00D6338D"/>
    <w:rsid w:val="00D65A51"/>
    <w:rsid w:val="00D66E03"/>
    <w:rsid w:val="00D726BA"/>
    <w:rsid w:val="00D72CE5"/>
    <w:rsid w:val="00D73EFF"/>
    <w:rsid w:val="00D802D8"/>
    <w:rsid w:val="00D81B9C"/>
    <w:rsid w:val="00D83D80"/>
    <w:rsid w:val="00D86D99"/>
    <w:rsid w:val="00D91CE6"/>
    <w:rsid w:val="00D92DA1"/>
    <w:rsid w:val="00D942CF"/>
    <w:rsid w:val="00DB226B"/>
    <w:rsid w:val="00DB40D8"/>
    <w:rsid w:val="00DC0C05"/>
    <w:rsid w:val="00DC2491"/>
    <w:rsid w:val="00DC2536"/>
    <w:rsid w:val="00DC31A8"/>
    <w:rsid w:val="00DC56A9"/>
    <w:rsid w:val="00DC70D9"/>
    <w:rsid w:val="00DD038A"/>
    <w:rsid w:val="00DD44F6"/>
    <w:rsid w:val="00DD4F9C"/>
    <w:rsid w:val="00DE1F57"/>
    <w:rsid w:val="00DE292B"/>
    <w:rsid w:val="00DE2A2C"/>
    <w:rsid w:val="00DE40D0"/>
    <w:rsid w:val="00DE6B36"/>
    <w:rsid w:val="00DF02F1"/>
    <w:rsid w:val="00DF0CB8"/>
    <w:rsid w:val="00DF17A4"/>
    <w:rsid w:val="00DF68CA"/>
    <w:rsid w:val="00E064FF"/>
    <w:rsid w:val="00E07268"/>
    <w:rsid w:val="00E113A8"/>
    <w:rsid w:val="00E15C79"/>
    <w:rsid w:val="00E15DD6"/>
    <w:rsid w:val="00E17A1F"/>
    <w:rsid w:val="00E248CB"/>
    <w:rsid w:val="00E25FA6"/>
    <w:rsid w:val="00E265CE"/>
    <w:rsid w:val="00E26CE3"/>
    <w:rsid w:val="00E32BC0"/>
    <w:rsid w:val="00E40FC9"/>
    <w:rsid w:val="00E42B94"/>
    <w:rsid w:val="00E43960"/>
    <w:rsid w:val="00E43F98"/>
    <w:rsid w:val="00E44E03"/>
    <w:rsid w:val="00E45268"/>
    <w:rsid w:val="00E50233"/>
    <w:rsid w:val="00E5065E"/>
    <w:rsid w:val="00E50BA1"/>
    <w:rsid w:val="00E54A33"/>
    <w:rsid w:val="00E55790"/>
    <w:rsid w:val="00E55A27"/>
    <w:rsid w:val="00E619A2"/>
    <w:rsid w:val="00E62A9E"/>
    <w:rsid w:val="00E660CB"/>
    <w:rsid w:val="00E76387"/>
    <w:rsid w:val="00E77B49"/>
    <w:rsid w:val="00E805CE"/>
    <w:rsid w:val="00E84C44"/>
    <w:rsid w:val="00E85DC6"/>
    <w:rsid w:val="00E878CB"/>
    <w:rsid w:val="00EA1CCC"/>
    <w:rsid w:val="00EA3D12"/>
    <w:rsid w:val="00EA4C4F"/>
    <w:rsid w:val="00EA55C9"/>
    <w:rsid w:val="00EA60C2"/>
    <w:rsid w:val="00EA61F0"/>
    <w:rsid w:val="00EA6F39"/>
    <w:rsid w:val="00EB292E"/>
    <w:rsid w:val="00EC05CC"/>
    <w:rsid w:val="00EC474A"/>
    <w:rsid w:val="00EC4F0B"/>
    <w:rsid w:val="00EC794D"/>
    <w:rsid w:val="00EC7D0A"/>
    <w:rsid w:val="00ED0B71"/>
    <w:rsid w:val="00ED2534"/>
    <w:rsid w:val="00ED4109"/>
    <w:rsid w:val="00ED4356"/>
    <w:rsid w:val="00EE739C"/>
    <w:rsid w:val="00EF0B62"/>
    <w:rsid w:val="00EF0C13"/>
    <w:rsid w:val="00EF12F9"/>
    <w:rsid w:val="00EF2DC3"/>
    <w:rsid w:val="00EF3609"/>
    <w:rsid w:val="00EF653D"/>
    <w:rsid w:val="00EF78E1"/>
    <w:rsid w:val="00EF7E50"/>
    <w:rsid w:val="00F04C8D"/>
    <w:rsid w:val="00F04DB1"/>
    <w:rsid w:val="00F05158"/>
    <w:rsid w:val="00F0520E"/>
    <w:rsid w:val="00F07BB4"/>
    <w:rsid w:val="00F122D5"/>
    <w:rsid w:val="00F146EE"/>
    <w:rsid w:val="00F16CEA"/>
    <w:rsid w:val="00F2049D"/>
    <w:rsid w:val="00F22B87"/>
    <w:rsid w:val="00F2386B"/>
    <w:rsid w:val="00F23DEA"/>
    <w:rsid w:val="00F251BE"/>
    <w:rsid w:val="00F27562"/>
    <w:rsid w:val="00F31C44"/>
    <w:rsid w:val="00F32977"/>
    <w:rsid w:val="00F3337D"/>
    <w:rsid w:val="00F349D6"/>
    <w:rsid w:val="00F3570B"/>
    <w:rsid w:val="00F36625"/>
    <w:rsid w:val="00F44EA7"/>
    <w:rsid w:val="00F45DA3"/>
    <w:rsid w:val="00F50E19"/>
    <w:rsid w:val="00F51064"/>
    <w:rsid w:val="00F51931"/>
    <w:rsid w:val="00F5351E"/>
    <w:rsid w:val="00F54500"/>
    <w:rsid w:val="00F55700"/>
    <w:rsid w:val="00F57929"/>
    <w:rsid w:val="00F654AA"/>
    <w:rsid w:val="00F74E81"/>
    <w:rsid w:val="00F7581C"/>
    <w:rsid w:val="00F75A8A"/>
    <w:rsid w:val="00F75E12"/>
    <w:rsid w:val="00F84DBF"/>
    <w:rsid w:val="00F86777"/>
    <w:rsid w:val="00F906D6"/>
    <w:rsid w:val="00F90FCF"/>
    <w:rsid w:val="00F9107B"/>
    <w:rsid w:val="00F9212D"/>
    <w:rsid w:val="00F968EC"/>
    <w:rsid w:val="00F96CAD"/>
    <w:rsid w:val="00F97519"/>
    <w:rsid w:val="00FA2735"/>
    <w:rsid w:val="00FD6044"/>
    <w:rsid w:val="00FE05D4"/>
    <w:rsid w:val="00FE1D43"/>
    <w:rsid w:val="00FE4343"/>
    <w:rsid w:val="00FF0699"/>
    <w:rsid w:val="00FF41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4B727-4009-45FC-9F22-01AB86FE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Jayem</cp:lastModifiedBy>
  <cp:revision>13</cp:revision>
  <cp:lastPrinted>2023-12-07T02:25:00Z</cp:lastPrinted>
  <dcterms:created xsi:type="dcterms:W3CDTF">2023-09-11T09:07:00Z</dcterms:created>
  <dcterms:modified xsi:type="dcterms:W3CDTF">2023-12-07T02:26:00Z</dcterms:modified>
</cp:coreProperties>
</file>