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C51" w14:textId="68368515" w:rsidR="009E7765" w:rsidRPr="00CF13DC" w:rsidRDefault="00E845C3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9792" behindDoc="1" locked="0" layoutInCell="1" allowOverlap="1" wp14:anchorId="23F834C0" wp14:editId="0E9C5AA9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-20955</wp:posOffset>
                  </wp:positionV>
                  <wp:extent cx="7001510" cy="9334500"/>
                  <wp:effectExtent l="0" t="0" r="27940" b="1905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01510" cy="933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5965C6" w:rsidRDefault="005965C6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5965C6" w:rsidRDefault="005965C6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5965C6" w:rsidRPr="002E59EA" w:rsidRDefault="005965C6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5965C6" w:rsidRDefault="005965C6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Barangay 781 Zone 85 District V</w:t>
                              </w:r>
                            </w:p>
                            <w:p w14:paraId="2B9695FD" w14:textId="4D7917B5" w:rsidR="005965C6" w:rsidRPr="00AC1547" w:rsidRDefault="005965C6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E0B42F9" w:rsidR="005965C6" w:rsidRPr="002E59EA" w:rsidRDefault="005965C6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CERTIFICATE</w:t>
                              </w:r>
                              <w:bookmarkEnd w:id="1"/>
                            </w:p>
                            <w:p w14:paraId="09652D1F" w14:textId="6D1E0AC7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5965C6" w:rsidRPr="00527ACC" w:rsidRDefault="005965C6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32B1E9B5" w14:textId="3BA9E1C8" w:rsidR="005965C6" w:rsidRDefault="005965C6" w:rsidP="00A343A9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F479A35" w14:textId="77777777" w:rsidR="005965C6" w:rsidRDefault="005965C6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92617D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B443267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9DE97A9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268A5E1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7BBE059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E742FD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F979AA1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C2EB2C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558E4A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EE151E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67B4C3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E569F9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47538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74F2932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C885A0E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A5F1F92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1D47E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CF2F75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8D8D7D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7C54EA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95E4C9F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10ED3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80CB78D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FB93A9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D12DB8" w14:textId="5288822D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6CACDCA" w14:textId="77777777" w:rsidR="007D0C54" w:rsidRDefault="007D0C54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2AE2BB7" w14:textId="77777777" w:rsidR="007D0C54" w:rsidRDefault="007D0C54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9F6D389" w14:textId="77777777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475EFFB" w14:textId="591D9CF0" w:rsidR="005965C6" w:rsidRPr="00327C0E" w:rsidRDefault="005965C6" w:rsidP="00234138">
                              <w:pPr>
                                <w:pStyle w:val="NoSpacing"/>
                                <w:rPr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 w:rsidR="00327C0E" w:rsidRPr="00327C0E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MANOLITO S. DIAZ</w:t>
                              </w:r>
                            </w:p>
                            <w:p w14:paraId="2DF1B618" w14:textId="3C62725F" w:rsidR="005965C6" w:rsidRDefault="005965C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27CA7BDB" w14:textId="77777777" w:rsidR="005965C6" w:rsidRDefault="005965C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21B141F4" w:rsidR="005965C6" w:rsidRPr="00E845C3" w:rsidRDefault="005965C6" w:rsidP="00234138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 w:rsidRPr="00E845C3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not valid without barangay dry seal)</w:t>
                              </w:r>
                            </w:p>
                            <w:p w14:paraId="03078524" w14:textId="281587C0" w:rsidR="005965C6" w:rsidRPr="00EA61F0" w:rsidRDefault="005965C6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</w:p>
                            <w:p w14:paraId="3301BF79" w14:textId="6F8D2F08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5965C6" w:rsidRPr="006C2332" w:rsidRDefault="005965C6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5965C6" w:rsidRPr="005248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6" style="position:absolute;left:0;text-align:left;margin-left:7.55pt;margin-top:-1.65pt;width:551.3pt;height:735pt;z-index:-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" fillcolor="white [3201]" strokecolor="black [3200]" strokeweight="1pt">
                  <v:textbox>
                    <w:txbxContent>
                      <w:p w14:paraId="235672DF" w14:textId="0B8B21B3" w:rsidR="005965C6" w:rsidRDefault="005965C6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5965C6" w:rsidRDefault="005965C6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5965C6" w:rsidRPr="002E59EA" w:rsidRDefault="005965C6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5965C6" w:rsidRDefault="005965C6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Barangay 781 Zone 85 District V</w:t>
                        </w:r>
                      </w:p>
                      <w:p w14:paraId="2B9695FD" w14:textId="4D7917B5" w:rsidR="005965C6" w:rsidRPr="00AC1547" w:rsidRDefault="005965C6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E0B42F9" w:rsidR="005965C6" w:rsidRPr="002E59EA" w:rsidRDefault="005965C6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2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CERTIFICATE</w:t>
                        </w:r>
                        <w:bookmarkEnd w:id="2"/>
                      </w:p>
                      <w:p w14:paraId="09652D1F" w14:textId="6D1E0AC7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5965C6" w:rsidRPr="00527ACC" w:rsidRDefault="005965C6" w:rsidP="00234138">
                        <w:pPr>
                          <w:pStyle w:val="NoSpacing"/>
                        </w:pPr>
                      </w:p>
                      <w:p w14:paraId="1A3A9497" w14:textId="46203882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32B1E9B5" w14:textId="3BA9E1C8" w:rsidR="005965C6" w:rsidRDefault="005965C6" w:rsidP="00A343A9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F479A35" w14:textId="77777777" w:rsidR="005965C6" w:rsidRDefault="005965C6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292617D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B443267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9DE97A9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268A5E1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7BBE059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E742FD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F979AA1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4C2EB2C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558E4A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EE151E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67B4C3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E569F9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47538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74F2932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C885A0E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A5F1F92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C1D47E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CF2F75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8D8D7D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7C54EA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95E4C9F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10ED3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80CB78D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FB93A9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AD12DB8" w14:textId="5288822D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6CACDCA" w14:textId="77777777" w:rsidR="007D0C54" w:rsidRDefault="007D0C54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2AE2BB7" w14:textId="77777777" w:rsidR="007D0C54" w:rsidRDefault="007D0C54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9F6D389" w14:textId="77777777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475EFFB" w14:textId="591D9CF0" w:rsidR="005965C6" w:rsidRPr="00327C0E" w:rsidRDefault="005965C6" w:rsidP="00234138">
                        <w:pPr>
                          <w:pStyle w:val="NoSpacing"/>
                          <w:rPr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 w:rsidR="00327C0E" w:rsidRPr="00327C0E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MANOLITO S. DIAZ</w:t>
                        </w:r>
                      </w:p>
                      <w:p w14:paraId="2DF1B618" w14:textId="3C62725F" w:rsidR="005965C6" w:rsidRDefault="005965C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27CA7BDB" w14:textId="77777777" w:rsidR="005965C6" w:rsidRDefault="005965C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21B141F4" w:rsidR="005965C6" w:rsidRPr="00E845C3" w:rsidRDefault="005965C6" w:rsidP="00234138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</w:t>
                        </w:r>
                        <w:r w:rsidRPr="00E845C3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sz w:val="16"/>
                            <w:szCs w:val="16"/>
                          </w:rPr>
                          <w:t>not valid without barangay dry seal)</w:t>
                        </w:r>
                      </w:p>
                      <w:p w14:paraId="03078524" w14:textId="281587C0" w:rsidR="005965C6" w:rsidRPr="00EA61F0" w:rsidRDefault="005965C6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</w:p>
                      <w:p w14:paraId="3301BF79" w14:textId="6F8D2F08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5965C6" w:rsidRPr="006C2332" w:rsidRDefault="005965C6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5965C6" w:rsidRPr="005248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5984" behindDoc="0" locked="0" layoutInCell="1" allowOverlap="1" wp14:anchorId="56489566" wp14:editId="341598C5">
                  <wp:simplePos x="0" y="0"/>
                  <wp:positionH relativeFrom="column">
                    <wp:posOffset>5486317</wp:posOffset>
                  </wp:positionH>
                  <wp:positionV relativeFrom="paragraph">
                    <wp:posOffset>240030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FD7F27" id="Rectangle 16" o:spid="_x0000_s1026" style="position:absolute;margin-left:6in;margin-top:18.9pt;width:63.75pt;height:8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" stroked="f" strokeweight="1pt">
                  <v:fill r:id="rId8" o:title="" recolor="t" rotate="t" type="frame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4544" behindDoc="0" locked="1" layoutInCell="1" allowOverlap="1" wp14:anchorId="00D47235" wp14:editId="569991BC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240665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4E240" id="Rectangle 9" o:spid="_x0000_s1026" style="position:absolute;margin-left:81.4pt;margin-top:18.95pt;width:68.3pt;height:81.9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2E59EA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8464" behindDoc="1" locked="0" layoutInCell="1" allowOverlap="1" wp14:anchorId="08CC1B10" wp14:editId="44FC4083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1603043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5965C6" w:rsidRDefault="005965C6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5965C6" w:rsidRPr="00CA2DE8" w:rsidRDefault="005965C6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5965C6" w:rsidRPr="00B87ECA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7" style="position:absolute;left:0;text-align:left;margin-left:16.4pt;margin-top:126.2pt;width:182.7pt;height:589.55pt;z-index:-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" filled="f" strokecolor="#1f3763 [1604]" strokeweight="1pt">
                  <v:textbox>
                    <w:txbxContent>
                      <w:p w14:paraId="41FE1D1B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5965C6" w:rsidRDefault="005965C6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5965C6" w:rsidRPr="00CA2DE8" w:rsidRDefault="005965C6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5965C6" w:rsidRPr="00B87ECA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8272" behindDoc="0" locked="0" layoutInCell="1" allowOverlap="1" wp14:anchorId="121C262D" wp14:editId="004905E6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5965C6" w:rsidRDefault="005965C6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2E277FE6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" fillcolor="white [3201]" stroked="f" strokeweight=".5pt">
                  <v:textbox>
                    <w:txbxContent>
                      <w:p w14:paraId="0AFE65BF" w14:textId="28506065" w:rsidR="005965C6" w:rsidRDefault="005965C6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2E277FE6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B26EB2B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EA55C9">
      <w:pgSz w:w="12240" w:h="15840"/>
      <w:pgMar w:top="709" w:right="425" w:bottom="425" w:left="425" w:header="720" w:footer="720" w:gutter="0"/>
      <w:pgBorders w:offsetFrom="page">
        <w:top w:val="gems" w:sz="10" w:space="24" w:color="4472C4" w:themeColor="accent1"/>
        <w:left w:val="gems" w:sz="10" w:space="24" w:color="4472C4" w:themeColor="accent1"/>
        <w:bottom w:val="gems" w:sz="10" w:space="24" w:color="4472C4" w:themeColor="accent1"/>
        <w:right w:val="gems" w:sz="10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8005377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53D3"/>
    <w:rsid w:val="00027242"/>
    <w:rsid w:val="00030D1A"/>
    <w:rsid w:val="00034775"/>
    <w:rsid w:val="00034DD6"/>
    <w:rsid w:val="00035077"/>
    <w:rsid w:val="00037471"/>
    <w:rsid w:val="00041471"/>
    <w:rsid w:val="000435C9"/>
    <w:rsid w:val="00044FC4"/>
    <w:rsid w:val="00051133"/>
    <w:rsid w:val="0005400D"/>
    <w:rsid w:val="00056656"/>
    <w:rsid w:val="00071915"/>
    <w:rsid w:val="00077376"/>
    <w:rsid w:val="000809AA"/>
    <w:rsid w:val="00095D04"/>
    <w:rsid w:val="000962C9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B4A"/>
    <w:rsid w:val="00191F39"/>
    <w:rsid w:val="001A282F"/>
    <w:rsid w:val="001A3003"/>
    <w:rsid w:val="001A3C45"/>
    <w:rsid w:val="001A56AA"/>
    <w:rsid w:val="001A6052"/>
    <w:rsid w:val="001A786B"/>
    <w:rsid w:val="001B1678"/>
    <w:rsid w:val="001B2DF2"/>
    <w:rsid w:val="001B3644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C0EA2"/>
    <w:rsid w:val="002C489C"/>
    <w:rsid w:val="002D15AB"/>
    <w:rsid w:val="002D17E0"/>
    <w:rsid w:val="002D32C5"/>
    <w:rsid w:val="002D4803"/>
    <w:rsid w:val="002D524F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27C0E"/>
    <w:rsid w:val="003347E7"/>
    <w:rsid w:val="003348A3"/>
    <w:rsid w:val="003465FC"/>
    <w:rsid w:val="00347A02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A2DC4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5871"/>
    <w:rsid w:val="004172D7"/>
    <w:rsid w:val="004207D4"/>
    <w:rsid w:val="00422456"/>
    <w:rsid w:val="004247C0"/>
    <w:rsid w:val="004374F2"/>
    <w:rsid w:val="00447823"/>
    <w:rsid w:val="004520A9"/>
    <w:rsid w:val="00453F2A"/>
    <w:rsid w:val="00455D22"/>
    <w:rsid w:val="00457CD8"/>
    <w:rsid w:val="00461138"/>
    <w:rsid w:val="004618C4"/>
    <w:rsid w:val="00467D55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0B90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3481"/>
    <w:rsid w:val="00503E0B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90653"/>
    <w:rsid w:val="00594120"/>
    <w:rsid w:val="0059616F"/>
    <w:rsid w:val="005965C6"/>
    <w:rsid w:val="005A01AD"/>
    <w:rsid w:val="005A12A7"/>
    <w:rsid w:val="005A1AF7"/>
    <w:rsid w:val="005A2480"/>
    <w:rsid w:val="005A601F"/>
    <w:rsid w:val="005C1FA5"/>
    <w:rsid w:val="005C4D15"/>
    <w:rsid w:val="005C66E9"/>
    <w:rsid w:val="005D14DA"/>
    <w:rsid w:val="005D48C3"/>
    <w:rsid w:val="005E1EDD"/>
    <w:rsid w:val="005E7BB1"/>
    <w:rsid w:val="005F1AFA"/>
    <w:rsid w:val="005F2E05"/>
    <w:rsid w:val="005F40B1"/>
    <w:rsid w:val="005F49D3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3470"/>
    <w:rsid w:val="00667F73"/>
    <w:rsid w:val="00671B2A"/>
    <w:rsid w:val="0067749A"/>
    <w:rsid w:val="00680255"/>
    <w:rsid w:val="00681F5B"/>
    <w:rsid w:val="0068325C"/>
    <w:rsid w:val="006844AB"/>
    <w:rsid w:val="00693E7D"/>
    <w:rsid w:val="00695FB7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7DBE"/>
    <w:rsid w:val="006D0575"/>
    <w:rsid w:val="006D1BEE"/>
    <w:rsid w:val="006D2792"/>
    <w:rsid w:val="006D3E72"/>
    <w:rsid w:val="006D6997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4C66"/>
    <w:rsid w:val="007458D7"/>
    <w:rsid w:val="00745C5E"/>
    <w:rsid w:val="007520B6"/>
    <w:rsid w:val="007520CE"/>
    <w:rsid w:val="00754EA3"/>
    <w:rsid w:val="00765A3B"/>
    <w:rsid w:val="007668F0"/>
    <w:rsid w:val="0077011D"/>
    <w:rsid w:val="00776259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0C54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7F7922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001B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EEE"/>
    <w:rsid w:val="00A9564F"/>
    <w:rsid w:val="00AA1DBF"/>
    <w:rsid w:val="00AA5FBC"/>
    <w:rsid w:val="00AC1547"/>
    <w:rsid w:val="00AC48EE"/>
    <w:rsid w:val="00AC5E2B"/>
    <w:rsid w:val="00AD0059"/>
    <w:rsid w:val="00AD02F2"/>
    <w:rsid w:val="00AD0C77"/>
    <w:rsid w:val="00AD2F5C"/>
    <w:rsid w:val="00AE13D2"/>
    <w:rsid w:val="00AE3365"/>
    <w:rsid w:val="00AE6E0C"/>
    <w:rsid w:val="00AF04FB"/>
    <w:rsid w:val="00AF2445"/>
    <w:rsid w:val="00AF74D0"/>
    <w:rsid w:val="00B0528C"/>
    <w:rsid w:val="00B15681"/>
    <w:rsid w:val="00B16B7A"/>
    <w:rsid w:val="00B2690A"/>
    <w:rsid w:val="00B31BED"/>
    <w:rsid w:val="00B33B68"/>
    <w:rsid w:val="00B420A7"/>
    <w:rsid w:val="00B53AC3"/>
    <w:rsid w:val="00B53B5C"/>
    <w:rsid w:val="00B53C71"/>
    <w:rsid w:val="00B56AD8"/>
    <w:rsid w:val="00B56EE1"/>
    <w:rsid w:val="00B601F4"/>
    <w:rsid w:val="00B60953"/>
    <w:rsid w:val="00B632B3"/>
    <w:rsid w:val="00B64490"/>
    <w:rsid w:val="00B72DF4"/>
    <w:rsid w:val="00B74804"/>
    <w:rsid w:val="00B74F49"/>
    <w:rsid w:val="00B7679F"/>
    <w:rsid w:val="00B80270"/>
    <w:rsid w:val="00B8433F"/>
    <w:rsid w:val="00B858E7"/>
    <w:rsid w:val="00B87ECA"/>
    <w:rsid w:val="00B91541"/>
    <w:rsid w:val="00B9697D"/>
    <w:rsid w:val="00BA63C7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2CF3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4BF5"/>
    <w:rsid w:val="00C77FBF"/>
    <w:rsid w:val="00C80680"/>
    <w:rsid w:val="00C86581"/>
    <w:rsid w:val="00C86BAF"/>
    <w:rsid w:val="00C86EBB"/>
    <w:rsid w:val="00C8713B"/>
    <w:rsid w:val="00C877DA"/>
    <w:rsid w:val="00C90430"/>
    <w:rsid w:val="00C93619"/>
    <w:rsid w:val="00C95031"/>
    <w:rsid w:val="00CA2DE8"/>
    <w:rsid w:val="00CB4530"/>
    <w:rsid w:val="00CB4F87"/>
    <w:rsid w:val="00CB60C2"/>
    <w:rsid w:val="00CC1110"/>
    <w:rsid w:val="00CC1AC1"/>
    <w:rsid w:val="00CC6D6D"/>
    <w:rsid w:val="00CD0CCE"/>
    <w:rsid w:val="00CD0D4E"/>
    <w:rsid w:val="00CD11E3"/>
    <w:rsid w:val="00CE0D11"/>
    <w:rsid w:val="00CE162A"/>
    <w:rsid w:val="00CE4472"/>
    <w:rsid w:val="00CE56F5"/>
    <w:rsid w:val="00CE75D4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621A4"/>
    <w:rsid w:val="00D6338D"/>
    <w:rsid w:val="00D66E03"/>
    <w:rsid w:val="00D726BA"/>
    <w:rsid w:val="00D72CE5"/>
    <w:rsid w:val="00D802D8"/>
    <w:rsid w:val="00D81B9C"/>
    <w:rsid w:val="00D83D80"/>
    <w:rsid w:val="00D86D99"/>
    <w:rsid w:val="00D91CE6"/>
    <w:rsid w:val="00D92DA1"/>
    <w:rsid w:val="00DA724A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45C3"/>
    <w:rsid w:val="00E84C44"/>
    <w:rsid w:val="00E85DC6"/>
    <w:rsid w:val="00E878CB"/>
    <w:rsid w:val="00EA1CCC"/>
    <w:rsid w:val="00EA331D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DEA"/>
    <w:rsid w:val="00F27562"/>
    <w:rsid w:val="00F31C44"/>
    <w:rsid w:val="00F32977"/>
    <w:rsid w:val="00F349D6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189E"/>
    <w:rsid w:val="00FA2735"/>
    <w:rsid w:val="00FD6044"/>
    <w:rsid w:val="00FE05D4"/>
    <w:rsid w:val="00FE1D43"/>
    <w:rsid w:val="00FE4343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3E6C-7127-4CF2-ADCA-11B543F8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Jayem</cp:lastModifiedBy>
  <cp:revision>19</cp:revision>
  <cp:lastPrinted>2023-12-25T18:23:00Z</cp:lastPrinted>
  <dcterms:created xsi:type="dcterms:W3CDTF">2023-09-11T08:08:00Z</dcterms:created>
  <dcterms:modified xsi:type="dcterms:W3CDTF">2023-12-25T18:24:00Z</dcterms:modified>
</cp:coreProperties>
</file>